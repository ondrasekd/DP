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0B0B2" w14:textId="77777777" w:rsidR="009424D0" w:rsidRDefault="008B54BC">
      <w:pPr>
        <w:pStyle w:val="Title"/>
      </w:pPr>
      <w:bookmarkStart w:id="0" w:name="_qbwq66lekpik" w:colFirst="0" w:colLast="0"/>
      <w:bookmarkEnd w:id="0"/>
      <w:r>
        <w:t>Zadání DP</w:t>
      </w:r>
    </w:p>
    <w:p w14:paraId="2910B0B3" w14:textId="77777777" w:rsidR="009424D0" w:rsidRDefault="008B54BC">
      <w:pPr>
        <w:pStyle w:val="Heading1"/>
      </w:pPr>
      <w:bookmarkStart w:id="1" w:name="_by4c9qd2npk" w:colFirst="0" w:colLast="0"/>
      <w:bookmarkEnd w:id="1"/>
      <w:r>
        <w:t>Název práce</w:t>
      </w:r>
    </w:p>
    <w:p w14:paraId="2910B0B4" w14:textId="41D7EBDD" w:rsidR="009424D0" w:rsidRDefault="00DF0219">
      <w:ins w:id="2" w:author="David Ondrášek" w:date="2021-11-05T10:13:00Z">
        <w:r>
          <w:t xml:space="preserve">Anonymizace osobních údajů </w:t>
        </w:r>
        <w:r w:rsidR="00746340">
          <w:t>pomocí metod hlubokého učení</w:t>
        </w:r>
      </w:ins>
      <w:del w:id="3" w:author="David Ondrášek" w:date="2021-11-05T10:14:00Z">
        <w:r w:rsidR="008B54BC" w:rsidDel="00746340">
          <w:delText>Bezpečnost automatizovaného zpracování dat</w:delText>
        </w:r>
      </w:del>
    </w:p>
    <w:p w14:paraId="2910B0B5" w14:textId="77777777" w:rsidR="009424D0" w:rsidRDefault="008B54BC">
      <w:pPr>
        <w:pStyle w:val="Heading1"/>
      </w:pPr>
      <w:bookmarkStart w:id="4" w:name="_nn5yoipsf7na" w:colFirst="0" w:colLast="0"/>
      <w:bookmarkEnd w:id="4"/>
      <w:r>
        <w:t>Jazyk</w:t>
      </w:r>
    </w:p>
    <w:p w14:paraId="2910B0B6" w14:textId="77777777" w:rsidR="009424D0" w:rsidRDefault="008B54BC">
      <w:r>
        <w:t>Čeština</w:t>
      </w:r>
    </w:p>
    <w:p w14:paraId="2910B0B7" w14:textId="77777777" w:rsidR="009424D0" w:rsidRDefault="008B54BC">
      <w:pPr>
        <w:pStyle w:val="Heading1"/>
      </w:pPr>
      <w:bookmarkStart w:id="5" w:name="_7vt8r34cpz1c" w:colFirst="0" w:colLast="0"/>
      <w:bookmarkEnd w:id="5"/>
      <w:r>
        <w:t>Hlavní cíl práce</w:t>
      </w:r>
    </w:p>
    <w:p w14:paraId="6B67C358" w14:textId="0F70B694" w:rsidR="00373DCE" w:rsidRDefault="008B54BC" w:rsidP="004121D6">
      <w:pPr>
        <w:rPr>
          <w:ins w:id="6" w:author="David Ondrášek" w:date="2021-11-05T11:13:00Z"/>
        </w:rPr>
      </w:pPr>
      <w:r>
        <w:t xml:space="preserve">Hlavním cílem diplomové práce je </w:t>
      </w:r>
      <w:ins w:id="7" w:author="David Ondrášek" w:date="2021-11-05T18:09:00Z">
        <w:r w:rsidR="00D92704" w:rsidRPr="001676CF">
          <w:rPr>
            <w:color w:val="000000"/>
            <w:rPrChange w:id="8" w:author="David Ondrášek" w:date="2021-11-05T18:12:00Z">
              <w:rPr>
                <w:rFonts w:ascii="Calibri" w:hAnsi="Calibri" w:cs="Calibri"/>
                <w:color w:val="000000"/>
              </w:rPr>
            </w:rPrChange>
          </w:rPr>
          <w:t xml:space="preserve">navrhnout a implementovat prototyp nástroje, který pomocí algoritmů hlubokého učení dokáže v nestrukturovaném dokumentu </w:t>
        </w:r>
      </w:ins>
      <w:ins w:id="9" w:author="David Ondrášek" w:date="2021-11-05T18:10:00Z">
        <w:r w:rsidR="002B3325" w:rsidRPr="001676CF">
          <w:rPr>
            <w:color w:val="000000"/>
            <w:rPrChange w:id="10" w:author="David Ondrášek" w:date="2021-11-05T18:12:00Z">
              <w:rPr>
                <w:rFonts w:ascii="Calibri" w:hAnsi="Calibri" w:cs="Calibri"/>
                <w:color w:val="000000"/>
              </w:rPr>
            </w:rPrChange>
          </w:rPr>
          <w:t>vyhled</w:t>
        </w:r>
      </w:ins>
      <w:ins w:id="11" w:author="David Ondrášek" w:date="2021-11-05T18:11:00Z">
        <w:r w:rsidR="002B3325" w:rsidRPr="001676CF">
          <w:rPr>
            <w:color w:val="000000"/>
            <w:rPrChange w:id="12" w:author="David Ondrášek" w:date="2021-11-05T18:12:00Z">
              <w:rPr>
                <w:rFonts w:ascii="Calibri" w:hAnsi="Calibri" w:cs="Calibri"/>
                <w:color w:val="000000"/>
              </w:rPr>
            </w:rPrChange>
          </w:rPr>
          <w:t>at a označit</w:t>
        </w:r>
      </w:ins>
      <w:ins w:id="13" w:author="David Ondrášek" w:date="2021-11-05T18:09:00Z">
        <w:r w:rsidR="00D92704" w:rsidRPr="001676CF">
          <w:rPr>
            <w:color w:val="000000"/>
            <w:rPrChange w:id="14" w:author="David Ondrášek" w:date="2021-11-05T18:12:00Z">
              <w:rPr>
                <w:rFonts w:ascii="Calibri" w:hAnsi="Calibri" w:cs="Calibri"/>
                <w:color w:val="000000"/>
              </w:rPr>
            </w:rPrChange>
          </w:rPr>
          <w:t xml:space="preserve"> osobní údaje, které byly předem vybrány a určeny analýzou </w:t>
        </w:r>
      </w:ins>
      <w:ins w:id="15" w:author="David Ondrášek" w:date="2021-11-05T18:11:00Z">
        <w:r w:rsidR="00C94095" w:rsidRPr="001676CF">
          <w:rPr>
            <w:color w:val="000000"/>
            <w:rPrChange w:id="16" w:author="David Ondrášek" w:date="2021-11-05T18:12:00Z">
              <w:rPr>
                <w:rFonts w:ascii="Calibri" w:hAnsi="Calibri" w:cs="Calibri"/>
                <w:color w:val="000000"/>
              </w:rPr>
            </w:rPrChange>
          </w:rPr>
          <w:t>řady</w:t>
        </w:r>
      </w:ins>
      <w:ins w:id="17" w:author="David Ondrášek" w:date="2021-11-05T18:09:00Z">
        <w:r w:rsidR="00D92704" w:rsidRPr="001676CF">
          <w:rPr>
            <w:color w:val="000000"/>
            <w:rPrChange w:id="18" w:author="David Ondrášek" w:date="2021-11-05T18:12:00Z">
              <w:rPr>
                <w:rFonts w:ascii="Calibri" w:hAnsi="Calibri" w:cs="Calibri"/>
                <w:color w:val="000000"/>
              </w:rPr>
            </w:rPrChange>
          </w:rPr>
          <w:t xml:space="preserve"> nařízení o ochraně osobních údajů. Nástroj bude zprovozněn a evaluován na vhodně </w:t>
        </w:r>
      </w:ins>
      <w:ins w:id="19" w:author="David Ondrášek" w:date="2021-11-05T18:11:00Z">
        <w:r w:rsidR="001676CF" w:rsidRPr="001676CF">
          <w:rPr>
            <w:color w:val="000000"/>
            <w:rPrChange w:id="20" w:author="David Ondrášek" w:date="2021-11-05T18:12:00Z">
              <w:rPr>
                <w:rFonts w:ascii="Calibri" w:hAnsi="Calibri" w:cs="Calibri"/>
                <w:color w:val="000000"/>
              </w:rPr>
            </w:rPrChange>
          </w:rPr>
          <w:t>vybrané</w:t>
        </w:r>
      </w:ins>
      <w:ins w:id="21" w:author="David Ondrášek" w:date="2021-11-05T18:09:00Z">
        <w:r w:rsidR="00D92704" w:rsidRPr="001676CF">
          <w:rPr>
            <w:color w:val="000000"/>
            <w:rPrChange w:id="22" w:author="David Ondrášek" w:date="2021-11-05T18:12:00Z">
              <w:rPr>
                <w:rFonts w:ascii="Calibri" w:hAnsi="Calibri" w:cs="Calibri"/>
                <w:color w:val="000000"/>
              </w:rPr>
            </w:rPrChange>
          </w:rPr>
          <w:t xml:space="preserve"> </w:t>
        </w:r>
        <w:proofErr w:type="spellStart"/>
        <w:r w:rsidR="00D92704" w:rsidRPr="001676CF">
          <w:rPr>
            <w:color w:val="000000"/>
            <w:rPrChange w:id="23" w:author="David Ondrášek" w:date="2021-11-05T18:12:00Z">
              <w:rPr>
                <w:rFonts w:ascii="Calibri" w:hAnsi="Calibri" w:cs="Calibri"/>
                <w:color w:val="000000"/>
              </w:rPr>
            </w:rPrChange>
          </w:rPr>
          <w:t>aplikaci.</w:t>
        </w:r>
      </w:ins>
      <w:del w:id="24" w:author="David Ondrášek" w:date="2021-11-05T18:09:00Z">
        <w:r w:rsidDel="00D92704">
          <w:delText xml:space="preserve">analýza </w:delText>
        </w:r>
      </w:del>
      <w:del w:id="25" w:author="David Ondrášek" w:date="2021-11-05T11:10:00Z">
        <w:r w:rsidDel="004121D6">
          <w:delText xml:space="preserve">bezpečnostních rizik při zpracování dat automatizovanými nástroji a návrh </w:delText>
        </w:r>
      </w:del>
      <w:commentRangeStart w:id="26"/>
      <w:del w:id="27" w:author="David Ondrášek" w:date="2021-10-26T19:55:00Z">
        <w:r w:rsidDel="003A0F4B">
          <w:delText>některých</w:delText>
        </w:r>
      </w:del>
      <w:del w:id="28" w:author="David Ondrášek" w:date="2021-11-05T11:10:00Z">
        <w:r w:rsidDel="004121D6">
          <w:delText xml:space="preserve"> protiopatření</w:delText>
        </w:r>
        <w:commentRangeEnd w:id="26"/>
        <w:r w:rsidR="00A92177" w:rsidDel="004121D6">
          <w:rPr>
            <w:rStyle w:val="CommentReference"/>
          </w:rPr>
          <w:commentReference w:id="26"/>
        </w:r>
        <w:r w:rsidDel="004121D6">
          <w:delText xml:space="preserve">. Práce by měla sloužit jako návod pro firmu, </w:delText>
        </w:r>
      </w:del>
      <w:del w:id="29" w:author="David Ondrášek" w:date="2021-10-26T19:59:00Z">
        <w:r w:rsidDel="00A77836">
          <w:delText>která se snaží</w:delText>
        </w:r>
      </w:del>
      <w:del w:id="30" w:author="David Ondrášek" w:date="2021-11-05T11:10:00Z">
        <w:r w:rsidDel="004121D6">
          <w:delText xml:space="preserve"> </w:delText>
        </w:r>
      </w:del>
      <w:del w:id="31" w:author="David Ondrášek" w:date="2021-10-26T19:59:00Z">
        <w:r w:rsidDel="00BD7F31">
          <w:delText xml:space="preserve">implementovat </w:delText>
        </w:r>
      </w:del>
      <w:del w:id="32" w:author="David Ondrášek" w:date="2021-10-26T20:01:00Z">
        <w:r w:rsidDel="00AF6DBD">
          <w:delText xml:space="preserve">systém </w:delText>
        </w:r>
        <w:commentRangeStart w:id="33"/>
        <w:r w:rsidDel="00AF6DBD">
          <w:delText>automatizace blíže nedefinovaných kancelářských prací</w:delText>
        </w:r>
        <w:commentRangeEnd w:id="33"/>
        <w:r w:rsidR="00A92177" w:rsidDel="00AF6DBD">
          <w:rPr>
            <w:rStyle w:val="CommentReference"/>
          </w:rPr>
          <w:commentReference w:id="33"/>
        </w:r>
        <w:r w:rsidDel="00AF6DBD">
          <w:delText xml:space="preserve"> </w:delText>
        </w:r>
      </w:del>
      <w:del w:id="34" w:author="David Ondrášek" w:date="2021-11-05T11:10:00Z">
        <w:r w:rsidDel="004121D6">
          <w:delText xml:space="preserve">a potřebuje se </w:delText>
        </w:r>
      </w:del>
      <w:del w:id="35" w:author="David Ondrášek" w:date="2021-10-26T20:01:00Z">
        <w:r w:rsidDel="00A90D98">
          <w:delText>rozhod</w:delText>
        </w:r>
      </w:del>
      <w:del w:id="36" w:author="David Ondrášek" w:date="2021-10-26T19:59:00Z">
        <w:r w:rsidDel="00A77836">
          <w:delText>n</w:delText>
        </w:r>
      </w:del>
      <w:del w:id="37" w:author="David Ondrášek" w:date="2021-10-26T20:01:00Z">
        <w:r w:rsidDel="00A90D98">
          <w:delText>out</w:delText>
        </w:r>
      </w:del>
      <w:del w:id="38" w:author="David Ondrášek" w:date="2021-11-05T11:10:00Z">
        <w:r w:rsidDel="004121D6">
          <w:delText xml:space="preserve"> zda by tímto krokem </w:delText>
        </w:r>
        <w:commentRangeStart w:id="39"/>
        <w:r w:rsidDel="004121D6">
          <w:delText>neohrozila bezpečnost svých interních aktiv</w:delText>
        </w:r>
        <w:commentRangeEnd w:id="39"/>
        <w:r w:rsidR="00A92177" w:rsidDel="004121D6">
          <w:rPr>
            <w:rStyle w:val="CommentReference"/>
          </w:rPr>
          <w:commentReference w:id="39"/>
        </w:r>
        <w:r w:rsidDel="004121D6">
          <w:delText>.</w:delText>
        </w:r>
      </w:del>
      <w:proofErr w:type="spellEnd"/>
    </w:p>
    <w:p w14:paraId="12EEE3C2" w14:textId="058E250C" w:rsidR="00300B0D" w:rsidDel="00C94095" w:rsidRDefault="00300B0D">
      <w:pPr>
        <w:rPr>
          <w:del w:id="40" w:author="David Ondrášek" w:date="2021-11-05T18:11:00Z"/>
        </w:rPr>
      </w:pPr>
    </w:p>
    <w:p w14:paraId="2910B0B9" w14:textId="77777777" w:rsidR="009424D0" w:rsidRDefault="008B54BC">
      <w:pPr>
        <w:pStyle w:val="Heading1"/>
      </w:pPr>
      <w:bookmarkStart w:id="41" w:name="_1te7bil8vk6b" w:colFirst="0" w:colLast="0"/>
      <w:bookmarkEnd w:id="41"/>
      <w:r>
        <w:t>Rámcová osnova</w:t>
      </w:r>
    </w:p>
    <w:p w14:paraId="2910B0BA" w14:textId="77962D6F" w:rsidR="009424D0" w:rsidRDefault="00AC6C99">
      <w:pPr>
        <w:numPr>
          <w:ilvl w:val="0"/>
          <w:numId w:val="1"/>
        </w:numPr>
      </w:pPr>
      <w:ins w:id="42" w:author="David Ondrášek" w:date="2021-11-05T11:22:00Z">
        <w:r>
          <w:t>Analýza nařízen</w:t>
        </w:r>
      </w:ins>
      <w:ins w:id="43" w:author="David Ondrášek" w:date="2021-11-05T11:23:00Z">
        <w:r>
          <w:t>í</w:t>
        </w:r>
        <w:r w:rsidR="00857A90">
          <w:t>,</w:t>
        </w:r>
        <w:r>
          <w:t xml:space="preserve"> týkajících </w:t>
        </w:r>
        <w:proofErr w:type="gramStart"/>
        <w:r>
          <w:t>se</w:t>
        </w:r>
        <w:proofErr w:type="gramEnd"/>
        <w:r>
          <w:t xml:space="preserve"> </w:t>
        </w:r>
        <w:r w:rsidR="00857A90">
          <w:t>zpracování osobních údajů.</w:t>
        </w:r>
      </w:ins>
      <w:del w:id="44" w:author="David Ondrášek" w:date="2021-11-05T11:22:00Z">
        <w:r w:rsidR="008B54BC" w:rsidDel="00912C77">
          <w:delText>Možnosti automatizovaného zpracování dat.</w:delText>
        </w:r>
      </w:del>
    </w:p>
    <w:p w14:paraId="2910B0BB" w14:textId="10EF0657" w:rsidR="009424D0" w:rsidRDefault="004B6987">
      <w:pPr>
        <w:numPr>
          <w:ilvl w:val="0"/>
          <w:numId w:val="1"/>
        </w:numPr>
      </w:pPr>
      <w:ins w:id="45" w:author="David Ondrášek" w:date="2021-11-05T11:23:00Z">
        <w:r>
          <w:t>Identifikace kon</w:t>
        </w:r>
      </w:ins>
      <w:ins w:id="46" w:author="David Ondrášek" w:date="2021-11-05T11:24:00Z">
        <w:r>
          <w:t>krétních</w:t>
        </w:r>
      </w:ins>
      <w:ins w:id="47" w:author="David Ondrášek" w:date="2021-11-05T11:26:00Z">
        <w:r w:rsidR="005144DF">
          <w:t xml:space="preserve"> údajů, které </w:t>
        </w:r>
      </w:ins>
      <w:ins w:id="48" w:author="David Ondrášek" w:date="2021-11-05T11:33:00Z">
        <w:r w:rsidR="006F1065">
          <w:t xml:space="preserve">mají </w:t>
        </w:r>
        <w:r w:rsidR="00D4536C">
          <w:t>podléhat anonymizaci při automatizovaném zpracování dokumentů</w:t>
        </w:r>
      </w:ins>
      <w:ins w:id="49" w:author="David Ondrášek" w:date="2021-11-05T11:34:00Z">
        <w:r w:rsidR="00F56B10">
          <w:t>.</w:t>
        </w:r>
      </w:ins>
      <w:del w:id="50" w:author="David Ondrášek" w:date="2021-11-05T11:23:00Z">
        <w:r w:rsidR="008B54BC" w:rsidDel="00857A90">
          <w:delText>Analýza bezpečnostních rizik při zpracování dat automatizovanými nástroji.</w:delText>
        </w:r>
      </w:del>
    </w:p>
    <w:p w14:paraId="2910B0BC" w14:textId="4A52B07A" w:rsidR="009424D0" w:rsidRDefault="0035058C">
      <w:pPr>
        <w:numPr>
          <w:ilvl w:val="0"/>
          <w:numId w:val="1"/>
        </w:numPr>
      </w:pPr>
      <w:ins w:id="51" w:author="David Ondrášek" w:date="2021-10-26T20:04:00Z">
        <w:r>
          <w:t>Návrh a p</w:t>
        </w:r>
      </w:ins>
      <w:del w:id="52" w:author="David Ondrášek" w:date="2021-10-26T20:04:00Z">
        <w:r w:rsidR="008B54BC" w:rsidDel="0035058C">
          <w:delText>P</w:delText>
        </w:r>
      </w:del>
      <w:r w:rsidR="008B54BC">
        <w:t xml:space="preserve">raktická </w:t>
      </w:r>
      <w:commentRangeStart w:id="53"/>
      <w:r w:rsidR="008B54BC">
        <w:t xml:space="preserve">implementace </w:t>
      </w:r>
      <w:commentRangeEnd w:id="53"/>
      <w:r w:rsidR="008B54BC">
        <w:rPr>
          <w:rStyle w:val="CommentReference"/>
        </w:rPr>
        <w:commentReference w:id="53"/>
      </w:r>
      <w:del w:id="54" w:author="David Ondrášek" w:date="2021-11-05T11:24:00Z">
        <w:r w:rsidR="008B54BC" w:rsidDel="004836B4">
          <w:delText>vybraného bezpečnostního opatření</w:delText>
        </w:r>
      </w:del>
      <w:ins w:id="55" w:author="David Ondrášek" w:date="2021-11-05T11:24:00Z">
        <w:r w:rsidR="004836B4">
          <w:t xml:space="preserve">nástroje pro anonymizaci </w:t>
        </w:r>
      </w:ins>
      <w:ins w:id="56" w:author="David Ondrášek" w:date="2021-11-05T11:26:00Z">
        <w:r w:rsidR="005E406D">
          <w:t>osobních údajů v nestrukturovaném dokumentu.</w:t>
        </w:r>
      </w:ins>
      <w:del w:id="57" w:author="David Ondrášek" w:date="2021-11-05T11:26:00Z">
        <w:r w:rsidR="008B54BC" w:rsidDel="005E406D">
          <w:delText>.</w:delText>
        </w:r>
      </w:del>
    </w:p>
    <w:p w14:paraId="2910B0BD" w14:textId="77777777" w:rsidR="009424D0" w:rsidRDefault="008B54BC">
      <w:pPr>
        <w:pStyle w:val="Heading1"/>
      </w:pPr>
      <w:bookmarkStart w:id="58" w:name="_hxb169ffps7b" w:colFirst="0" w:colLast="0"/>
      <w:bookmarkEnd w:id="58"/>
      <w:r>
        <w:t>Seznam odborné literatury</w:t>
      </w:r>
    </w:p>
    <w:p w14:paraId="42D89FB7" w14:textId="658039B2" w:rsidR="00D06AB5" w:rsidRPr="007D0615" w:rsidRDefault="00D06AB5">
      <w:pPr>
        <w:rPr>
          <w:ins w:id="59" w:author="David Ondrášek" w:date="2021-11-05T11:37:00Z"/>
          <w:color w:val="212529"/>
          <w:shd w:val="clear" w:color="auto" w:fill="FFFFFF"/>
          <w:rPrChange w:id="60" w:author="David Ondrášek" w:date="2021-11-05T11:39:00Z">
            <w:rPr>
              <w:ins w:id="61" w:author="David Ondrášek" w:date="2021-11-05T11:37:00Z"/>
              <w:color w:val="212529"/>
              <w:sz w:val="24"/>
              <w:szCs w:val="24"/>
              <w:highlight w:val="white"/>
            </w:rPr>
          </w:rPrChange>
        </w:rPr>
      </w:pPr>
      <w:ins w:id="62" w:author="David Ondrášek" w:date="2021-11-05T11:37:00Z">
        <w:r w:rsidRPr="007D0615">
          <w:rPr>
            <w:color w:val="212529"/>
            <w:shd w:val="clear" w:color="auto" w:fill="FFFFFF"/>
          </w:rPr>
          <w:t>SILVA, Paulo, Carolina GONÇALVES a kol. </w:t>
        </w:r>
        <w:proofErr w:type="spellStart"/>
        <w:r w:rsidRPr="007D0615">
          <w:rPr>
            <w:i/>
            <w:iCs/>
            <w:color w:val="212529"/>
            <w:shd w:val="clear" w:color="auto" w:fill="FFFFFF"/>
          </w:rPr>
          <w:t>Using</w:t>
        </w:r>
        <w:proofErr w:type="spellEnd"/>
        <w:r w:rsidRPr="007D0615">
          <w:rPr>
            <w:i/>
            <w:iCs/>
            <w:color w:val="212529"/>
            <w:shd w:val="clear" w:color="auto" w:fill="FFFFFF"/>
          </w:rPr>
          <w:t xml:space="preserve"> NLP and </w:t>
        </w:r>
        <w:proofErr w:type="spellStart"/>
        <w:r w:rsidRPr="007D0615">
          <w:rPr>
            <w:i/>
            <w:iCs/>
            <w:color w:val="212529"/>
            <w:shd w:val="clear" w:color="auto" w:fill="FFFFFF"/>
          </w:rPr>
          <w:t>Machine</w:t>
        </w:r>
        <w:proofErr w:type="spellEnd"/>
        <w:r w:rsidRPr="007D0615">
          <w:rPr>
            <w:i/>
            <w:iCs/>
            <w:color w:val="212529"/>
            <w:shd w:val="clear" w:color="auto" w:fill="FFFFFF"/>
          </w:rPr>
          <w:t xml:space="preserve"> Learning to </w:t>
        </w:r>
        <w:proofErr w:type="spellStart"/>
        <w:r w:rsidRPr="007D0615">
          <w:rPr>
            <w:i/>
            <w:iCs/>
            <w:color w:val="212529"/>
            <w:shd w:val="clear" w:color="auto" w:fill="FFFFFF"/>
          </w:rPr>
          <w:t>Detect</w:t>
        </w:r>
        <w:proofErr w:type="spellEnd"/>
        <w:r w:rsidRPr="007D0615">
          <w:rPr>
            <w:i/>
            <w:iCs/>
            <w:color w:val="212529"/>
            <w:shd w:val="clear" w:color="auto" w:fill="FFFFFF"/>
          </w:rPr>
          <w:t xml:space="preserve"> Data </w:t>
        </w:r>
        <w:proofErr w:type="spellStart"/>
        <w:r w:rsidRPr="007D0615">
          <w:rPr>
            <w:i/>
            <w:iCs/>
            <w:color w:val="212529"/>
            <w:shd w:val="clear" w:color="auto" w:fill="FFFFFF"/>
          </w:rPr>
          <w:t>Privacy</w:t>
        </w:r>
        <w:proofErr w:type="spellEnd"/>
        <w:r w:rsidRPr="007D0615">
          <w:rPr>
            <w:i/>
            <w:iCs/>
            <w:color w:val="212529"/>
            <w:shd w:val="clear" w:color="auto" w:fill="FFFFFF"/>
          </w:rPr>
          <w:t xml:space="preserve"> </w:t>
        </w:r>
        <w:proofErr w:type="spellStart"/>
        <w:r w:rsidRPr="007D0615">
          <w:rPr>
            <w:i/>
            <w:iCs/>
            <w:color w:val="212529"/>
            <w:shd w:val="clear" w:color="auto" w:fill="FFFFFF"/>
          </w:rPr>
          <w:t>Violations</w:t>
        </w:r>
        <w:proofErr w:type="spellEnd"/>
        <w:r w:rsidRPr="007D0615">
          <w:rPr>
            <w:color w:val="212529"/>
            <w:shd w:val="clear" w:color="auto" w:fill="FFFFFF"/>
          </w:rPr>
          <w:t> [online]. 6. 7. 2020 [cit. 2021-10-26]. Dostupné z: doi:10.1109/INFOCOMWKSHPS50562.2020.9162683</w:t>
        </w:r>
      </w:ins>
    </w:p>
    <w:p w14:paraId="1954D0D1" w14:textId="77777777" w:rsidR="00D06AB5" w:rsidRPr="007D0615" w:rsidRDefault="00D06AB5">
      <w:pPr>
        <w:rPr>
          <w:ins w:id="63" w:author="David Ondrášek" w:date="2021-11-05T11:37:00Z"/>
          <w:color w:val="212529"/>
          <w:highlight w:val="white"/>
          <w:rPrChange w:id="64" w:author="David Ondrášek" w:date="2021-11-05T11:39:00Z">
            <w:rPr>
              <w:ins w:id="65" w:author="David Ondrášek" w:date="2021-11-05T11:37:00Z"/>
              <w:color w:val="212529"/>
              <w:sz w:val="24"/>
              <w:szCs w:val="24"/>
              <w:highlight w:val="white"/>
            </w:rPr>
          </w:rPrChange>
        </w:rPr>
      </w:pPr>
    </w:p>
    <w:p w14:paraId="2910B0BE" w14:textId="1F6C5064" w:rsidR="009424D0" w:rsidRPr="007D0615" w:rsidDel="00D06AB5" w:rsidRDefault="008B54BC">
      <w:pPr>
        <w:rPr>
          <w:del w:id="66" w:author="David Ondrášek" w:date="2021-11-05T11:37:00Z"/>
          <w:color w:val="212529"/>
          <w:highlight w:val="white"/>
          <w:rPrChange w:id="67" w:author="David Ondrášek" w:date="2021-11-05T11:39:00Z">
            <w:rPr>
              <w:del w:id="68" w:author="David Ondrášek" w:date="2021-11-05T11:37:00Z"/>
              <w:color w:val="212529"/>
              <w:sz w:val="24"/>
              <w:szCs w:val="24"/>
              <w:highlight w:val="white"/>
            </w:rPr>
          </w:rPrChange>
        </w:rPr>
      </w:pPr>
      <w:r w:rsidRPr="007D0615">
        <w:rPr>
          <w:color w:val="212529"/>
          <w:highlight w:val="white"/>
          <w:rPrChange w:id="69" w:author="David Ondrášek" w:date="2021-11-05T11:39:00Z">
            <w:rPr>
              <w:color w:val="212529"/>
              <w:sz w:val="24"/>
              <w:szCs w:val="24"/>
              <w:highlight w:val="white"/>
            </w:rPr>
          </w:rPrChange>
        </w:rPr>
        <w:t xml:space="preserve">MATES, Pavel, Tomáš LECHNER a kolektiv. </w:t>
      </w:r>
      <w:r w:rsidRPr="007D0615">
        <w:rPr>
          <w:i/>
          <w:color w:val="212529"/>
          <w:highlight w:val="white"/>
          <w:rPrChange w:id="70" w:author="David Ondrášek" w:date="2021-11-05T11:39:00Z">
            <w:rPr>
              <w:i/>
              <w:color w:val="212529"/>
              <w:sz w:val="24"/>
              <w:szCs w:val="24"/>
              <w:highlight w:val="white"/>
            </w:rPr>
          </w:rPrChange>
        </w:rPr>
        <w:t>Ochrana osobnosti, soukromí a osobních údajů</w:t>
      </w:r>
      <w:r w:rsidRPr="007D0615">
        <w:rPr>
          <w:color w:val="212529"/>
          <w:highlight w:val="white"/>
          <w:rPrChange w:id="71" w:author="David Ondrášek" w:date="2021-11-05T11:39:00Z">
            <w:rPr>
              <w:color w:val="212529"/>
              <w:sz w:val="24"/>
              <w:szCs w:val="24"/>
              <w:highlight w:val="white"/>
            </w:rPr>
          </w:rPrChange>
        </w:rPr>
        <w:t xml:space="preserve">. </w:t>
      </w:r>
      <w:proofErr w:type="spellStart"/>
      <w:r w:rsidRPr="007D0615">
        <w:rPr>
          <w:color w:val="212529"/>
          <w:highlight w:val="white"/>
          <w:rPrChange w:id="72" w:author="David Ondrášek" w:date="2021-11-05T11:39:00Z">
            <w:rPr>
              <w:color w:val="212529"/>
              <w:sz w:val="24"/>
              <w:szCs w:val="24"/>
              <w:highlight w:val="white"/>
            </w:rPr>
          </w:rPrChange>
        </w:rPr>
        <w:t>Leges</w:t>
      </w:r>
      <w:proofErr w:type="spellEnd"/>
      <w:r w:rsidRPr="007D0615">
        <w:rPr>
          <w:color w:val="212529"/>
          <w:highlight w:val="white"/>
          <w:rPrChange w:id="73" w:author="David Ondrášek" w:date="2021-11-05T11:39:00Z">
            <w:rPr>
              <w:color w:val="212529"/>
              <w:sz w:val="24"/>
              <w:szCs w:val="24"/>
              <w:highlight w:val="white"/>
            </w:rPr>
          </w:rPrChange>
        </w:rPr>
        <w:t>, 2019. ISBN 978-80-7502-346-9.</w:t>
      </w:r>
    </w:p>
    <w:p w14:paraId="2910B0BF" w14:textId="77777777" w:rsidR="009424D0" w:rsidDel="00D06AB5" w:rsidRDefault="009424D0">
      <w:pPr>
        <w:rPr>
          <w:del w:id="74" w:author="David Ondrášek" w:date="2021-11-05T11:37:00Z"/>
          <w:color w:val="212529"/>
          <w:sz w:val="24"/>
          <w:szCs w:val="24"/>
          <w:highlight w:val="white"/>
        </w:rPr>
      </w:pPr>
    </w:p>
    <w:p w14:paraId="2910B0C0" w14:textId="1DF5CF00" w:rsidR="009424D0" w:rsidRDefault="008B54BC">
      <w:pPr>
        <w:rPr>
          <w:color w:val="212529"/>
          <w:sz w:val="24"/>
          <w:szCs w:val="24"/>
          <w:highlight w:val="white"/>
        </w:rPr>
      </w:pPr>
      <w:del w:id="75" w:author="David Ondrášek" w:date="2021-11-05T11:37:00Z">
        <w:r w:rsidDel="00D06AB5">
          <w:rPr>
            <w:color w:val="212529"/>
            <w:sz w:val="24"/>
            <w:szCs w:val="24"/>
            <w:highlight w:val="white"/>
          </w:rPr>
          <w:delText xml:space="preserve">Aa, H. and Leopold, H. 2021. 10 Supporting RPA through natural language processing. In: Czarnecki, C. and Fettke, P. ed. </w:delText>
        </w:r>
        <w:r w:rsidDel="00D06AB5">
          <w:rPr>
            <w:i/>
            <w:color w:val="212529"/>
            <w:sz w:val="24"/>
            <w:szCs w:val="24"/>
            <w:highlight w:val="white"/>
          </w:rPr>
          <w:delText>Robotic Process Automation: Management, Technology, Applications</w:delText>
        </w:r>
        <w:r w:rsidDel="00D06AB5">
          <w:rPr>
            <w:color w:val="212529"/>
            <w:sz w:val="24"/>
            <w:szCs w:val="24"/>
            <w:highlight w:val="white"/>
          </w:rPr>
          <w:delText>. Berlin, Boston: De Gruyter Oldenbourg, pp. 187-200.</w:delText>
        </w:r>
        <w:r w:rsidR="007D0615" w:rsidDel="00D06AB5">
          <w:fldChar w:fldCharType="begin"/>
        </w:r>
        <w:r w:rsidR="007D0615" w:rsidDel="00D06AB5">
          <w:delInstrText xml:space="preserve"> HYPERLINK "https://doi.org/10.1515/9783110676693-010" \h </w:delInstrText>
        </w:r>
        <w:r w:rsidR="007D0615" w:rsidDel="00D06AB5">
          <w:fldChar w:fldCharType="separate"/>
        </w:r>
        <w:r w:rsidDel="00D06AB5">
          <w:rPr>
            <w:color w:val="212529"/>
            <w:sz w:val="24"/>
            <w:szCs w:val="24"/>
            <w:highlight w:val="white"/>
          </w:rPr>
          <w:delText xml:space="preserve"> </w:delText>
        </w:r>
        <w:r w:rsidR="007D0615" w:rsidDel="00D06AB5">
          <w:rPr>
            <w:color w:val="212529"/>
            <w:sz w:val="24"/>
            <w:szCs w:val="24"/>
            <w:highlight w:val="white"/>
          </w:rPr>
          <w:fldChar w:fldCharType="end"/>
        </w:r>
        <w:r w:rsidR="007D0615" w:rsidDel="00D06AB5">
          <w:fldChar w:fldCharType="begin"/>
        </w:r>
        <w:r w:rsidR="007D0615" w:rsidDel="00D06AB5">
          <w:delInstrText xml:space="preserve"> HYPERLINK "https://doi.org/10.1515/9783110676693-010" \h </w:delInstrText>
        </w:r>
        <w:r w:rsidR="007D0615" w:rsidDel="00D06AB5">
          <w:fldChar w:fldCharType="separate"/>
        </w:r>
        <w:r w:rsidDel="00D06AB5">
          <w:rPr>
            <w:color w:val="1155CC"/>
            <w:sz w:val="24"/>
            <w:szCs w:val="24"/>
            <w:highlight w:val="white"/>
            <w:u w:val="single"/>
          </w:rPr>
          <w:delText>https://doi.org/10.1515/9783110676693-010</w:delText>
        </w:r>
        <w:r w:rsidR="007D0615" w:rsidDel="00D06AB5">
          <w:rPr>
            <w:color w:val="1155CC"/>
            <w:sz w:val="24"/>
            <w:szCs w:val="24"/>
            <w:highlight w:val="white"/>
            <w:u w:val="single"/>
          </w:rPr>
          <w:fldChar w:fldCharType="end"/>
        </w:r>
      </w:del>
    </w:p>
    <w:sectPr w:rsidR="009424D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" w:author="Josef Doležal" w:date="2021-10-25T14:16:00Z" w:initials="JD">
    <w:p w14:paraId="2910B0C1" w14:textId="77777777" w:rsidR="00A92177" w:rsidRDefault="00A92177" w:rsidP="00A92177">
      <w:pPr>
        <w:pStyle w:val="CommentText"/>
      </w:pPr>
      <w:r>
        <w:rPr>
          <w:rStyle w:val="CommentReference"/>
        </w:rPr>
        <w:annotationRef/>
      </w:r>
      <w:r>
        <w:t>Prosím alespoň velmi zhruba naznačit. Půjde o opatření procesní, technická. Nepoužíval bych slovo „některých“.</w:t>
      </w:r>
    </w:p>
  </w:comment>
  <w:comment w:id="33" w:author="Josef Doležal" w:date="2021-10-25T14:18:00Z" w:initials="JD">
    <w:p w14:paraId="2910B0C2" w14:textId="77777777" w:rsidR="00A92177" w:rsidRDefault="00A92177" w:rsidP="00A92177">
      <w:pPr>
        <w:pStyle w:val="CommentText"/>
      </w:pPr>
      <w:r>
        <w:rPr>
          <w:rStyle w:val="CommentReference"/>
        </w:rPr>
        <w:annotationRef/>
      </w:r>
      <w:r>
        <w:t>Opět bych poprosil méně vágně. Do této definice spadá úplně všechno.</w:t>
      </w:r>
    </w:p>
  </w:comment>
  <w:comment w:id="39" w:author="Josef Doležal" w:date="2021-10-25T14:19:00Z" w:initials="JD">
    <w:p w14:paraId="2910B0C3" w14:textId="77777777" w:rsidR="00A92177" w:rsidRDefault="00A92177" w:rsidP="00A92177">
      <w:pPr>
        <w:pStyle w:val="CommentText"/>
      </w:pPr>
      <w:r>
        <w:rPr>
          <w:rStyle w:val="CommentReference"/>
        </w:rPr>
        <w:annotationRef/>
      </w:r>
      <w:r>
        <w:t>Jde o jediný cíl práce? Měl jsem za to, že jste mluvil i o opatřeních / řešeních potenciálních problémů.</w:t>
      </w:r>
    </w:p>
  </w:comment>
  <w:comment w:id="53" w:author="Josef Doležal" w:date="2021-10-25T14:22:00Z" w:initials="JD">
    <w:p w14:paraId="2910B0C4" w14:textId="77777777" w:rsidR="008B54BC" w:rsidRDefault="008B54BC" w:rsidP="008B54BC">
      <w:pPr>
        <w:pStyle w:val="CommentText"/>
      </w:pPr>
      <w:r>
        <w:rPr>
          <w:rStyle w:val="CommentReference"/>
        </w:rPr>
        <w:annotationRef/>
      </w:r>
      <w:r>
        <w:t>Předpokládám, že nejen implementace, ale i návrh bezpečnostního opatření?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10B0C1" w15:done="1"/>
  <w15:commentEx w15:paraId="2910B0C2" w15:done="0"/>
  <w15:commentEx w15:paraId="2910B0C3" w15:done="1"/>
  <w15:commentEx w15:paraId="2910B0C4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2DAE2" w16cex:dateUtc="2021-10-25T12:16:00Z"/>
  <w16cex:commentExtensible w16cex:durableId="2522DAE3" w16cex:dateUtc="2021-10-25T12:18:00Z"/>
  <w16cex:commentExtensible w16cex:durableId="2522DAE4" w16cex:dateUtc="2021-10-25T12:19:00Z"/>
  <w16cex:commentExtensible w16cex:durableId="2522DAE5" w16cex:dateUtc="2021-10-25T12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10B0C1" w16cid:durableId="2522DAE2"/>
  <w16cid:commentId w16cid:paraId="2910B0C2" w16cid:durableId="2522DAE3"/>
  <w16cid:commentId w16cid:paraId="2910B0C3" w16cid:durableId="2522DAE4"/>
  <w16cid:commentId w16cid:paraId="2910B0C4" w16cid:durableId="2522DAE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A42DB"/>
    <w:multiLevelType w:val="multilevel"/>
    <w:tmpl w:val="F5EAA3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id Ondrášek">
    <w15:presenceInfo w15:providerId="Windows Live" w15:userId="dc0659c6f600f5da"/>
  </w15:person>
  <w15:person w15:author="Josef Doležal">
    <w15:presenceInfo w15:providerId="AD" w15:userId="S::j.dolezal@protank.cz::8af7dbb8-b2da-4514-9ea3-450fa3eb23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4D0"/>
    <w:rsid w:val="00070BD8"/>
    <w:rsid w:val="0008086F"/>
    <w:rsid w:val="000A27ED"/>
    <w:rsid w:val="000E4820"/>
    <w:rsid w:val="001676CF"/>
    <w:rsid w:val="002B3325"/>
    <w:rsid w:val="002F6BB1"/>
    <w:rsid w:val="00300B0D"/>
    <w:rsid w:val="0035058C"/>
    <w:rsid w:val="00373DCE"/>
    <w:rsid w:val="003A0F4B"/>
    <w:rsid w:val="004121D6"/>
    <w:rsid w:val="004836B4"/>
    <w:rsid w:val="004B6987"/>
    <w:rsid w:val="005144DF"/>
    <w:rsid w:val="005D2AC8"/>
    <w:rsid w:val="005E406D"/>
    <w:rsid w:val="00651726"/>
    <w:rsid w:val="006F1065"/>
    <w:rsid w:val="00733C46"/>
    <w:rsid w:val="00746340"/>
    <w:rsid w:val="0075311C"/>
    <w:rsid w:val="007D0615"/>
    <w:rsid w:val="00857A90"/>
    <w:rsid w:val="008B54BC"/>
    <w:rsid w:val="00912C77"/>
    <w:rsid w:val="009424D0"/>
    <w:rsid w:val="00A24CD0"/>
    <w:rsid w:val="00A77836"/>
    <w:rsid w:val="00A90D98"/>
    <w:rsid w:val="00A92177"/>
    <w:rsid w:val="00AC6C99"/>
    <w:rsid w:val="00AD01AC"/>
    <w:rsid w:val="00AF6DBD"/>
    <w:rsid w:val="00B82E87"/>
    <w:rsid w:val="00BD7F31"/>
    <w:rsid w:val="00C71EA2"/>
    <w:rsid w:val="00C94095"/>
    <w:rsid w:val="00D06AB5"/>
    <w:rsid w:val="00D4536C"/>
    <w:rsid w:val="00D92704"/>
    <w:rsid w:val="00DB007C"/>
    <w:rsid w:val="00DF0219"/>
    <w:rsid w:val="00E30FC2"/>
    <w:rsid w:val="00E9060A"/>
    <w:rsid w:val="00F2047C"/>
    <w:rsid w:val="00F27FC2"/>
    <w:rsid w:val="00F56B10"/>
    <w:rsid w:val="00FA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B0B2"/>
  <w15:docId w15:val="{F90F3680-3C82-634D-9F95-1E02FCC3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C71EA2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921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921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921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1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21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F4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F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Ondrášek</dc:creator>
  <cp:lastModifiedBy>David Ondrášek</cp:lastModifiedBy>
  <cp:revision>47</cp:revision>
  <dcterms:created xsi:type="dcterms:W3CDTF">2021-10-25T12:13:00Z</dcterms:created>
  <dcterms:modified xsi:type="dcterms:W3CDTF">2021-11-05T17:12:00Z</dcterms:modified>
</cp:coreProperties>
</file>